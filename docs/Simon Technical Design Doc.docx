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tjs8i1f9hze" w:id="0"/>
      <w:bookmarkEnd w:id="0"/>
      <w:r w:rsidDel="00000000" w:rsidR="00000000" w:rsidRPr="00000000">
        <w:rPr>
          <w:rtl w:val="0"/>
        </w:rPr>
        <w:t xml:space="preserve">Simon Technical Design Doc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0tr4ev7zgj" w:id="1"/>
      <w:bookmarkEnd w:id="1"/>
      <w:r w:rsidDel="00000000" w:rsidR="00000000" w:rsidRPr="00000000">
        <w:rPr>
          <w:rtl w:val="0"/>
        </w:rPr>
        <w:t xml:space="preserve">Target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game will run on a college PC with a mouse and sound playback capabilities.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will be testing on the Development Machine (There will not be a test machine).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 libraries need to installed and on the path of The PC.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Windows OS most any version will be testing with 10 and 8.1</w:t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qwvkxep4u1" w:id="2"/>
      <w:bookmarkEnd w:id="2"/>
      <w:r w:rsidDel="00000000" w:rsidR="00000000" w:rsidRPr="00000000">
        <w:rPr>
          <w:rtl w:val="0"/>
        </w:rPr>
        <w:t xml:space="preserve">Development Environment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VS2017 community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 2.</w:t>
      </w:r>
      <w:ins w:author="Anonymous" w:id="0" w:date="2018-11-28T15:26:21Z">
        <w:r w:rsidDel="00000000" w:rsidR="00000000" w:rsidRPr="00000000">
          <w:rPr>
            <w:rtl w:val="0"/>
          </w:rPr>
          <w:t xml:space="preserve">5.0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audio SOftware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graphics editing Software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Dev PC Pete’s home PC &amp; Pete’s Office PC and LRC Lab PC’s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dgp6vg28th2" w:id="3"/>
      <w:bookmarkEnd w:id="3"/>
      <w:r w:rsidDel="00000000" w:rsidR="00000000" w:rsidRPr="00000000">
        <w:rPr>
          <w:rtl w:val="0"/>
        </w:rPr>
        <w:t xml:space="preserve">Design methodology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single game class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game loop calling process events every loop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Calling update 60 times a second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Calling render every iteration (more than update possible infinite)</w:t>
      </w:r>
    </w:p>
    <w:p w:rsidR="00000000" w:rsidDel="00000000" w:rsidP="00000000" w:rsidRDefault="00000000" w:rsidRPr="00000000" w14:paraId="0000001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w2jzb8nxtabz" w:id="4"/>
      <w:bookmarkEnd w:id="4"/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r5eq6479z2t" w:id="5"/>
      <w:bookmarkEnd w:id="5"/>
      <w:r w:rsidDel="00000000" w:rsidR="00000000" w:rsidRPr="00000000">
        <w:rPr>
          <w:rtl w:val="0"/>
        </w:rPr>
        <w:t xml:space="preserve">Enum GameState 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(4 modes)</w:t>
      </w:r>
    </w:p>
    <w:p w:rsidR="00000000" w:rsidDel="00000000" w:rsidP="00000000" w:rsidRDefault="00000000" w:rsidRPr="00000000" w14:paraId="0000001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kqso0tzgcs6" w:id="6"/>
      <w:bookmarkEnd w:id="6"/>
      <w:r w:rsidDel="00000000" w:rsidR="00000000" w:rsidRPr="00000000">
        <w:rPr>
          <w:rtl w:val="0"/>
        </w:rPr>
        <w:t xml:space="preserve">Game class</w:t>
      </w:r>
    </w:p>
    <w:p w:rsidR="00000000" w:rsidDel="00000000" w:rsidP="00000000" w:rsidRDefault="00000000" w:rsidRPr="00000000" w14:paraId="00000018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9263dbs4g8y" w:id="7"/>
      <w:bookmarkEnd w:id="7"/>
      <w:r w:rsidDel="00000000" w:rsidR="00000000" w:rsidRPr="00000000">
        <w:rPr>
          <w:rtl w:val="0"/>
        </w:rPr>
        <w:t xml:space="preserve">Members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Array[] for notes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 Booleans for button clicks from process events to update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mainWindow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 rectangleshapes for buttons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 coloured text message for menu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Title and status text objects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 int timers for buttons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int timer for mode change delays 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Soundbuffer and 4 sounds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Font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Current gamemode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current note, current sequence length, difficulty length</w:t>
      </w:r>
    </w:p>
    <w:p w:rsidR="00000000" w:rsidDel="00000000" w:rsidP="00000000" w:rsidRDefault="00000000" w:rsidRPr="00000000" w14:paraId="00000025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u5bn49c82fy0" w:id="8"/>
      <w:bookmarkEnd w:id="8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Game()</w:t>
      </w:r>
      <w:r w:rsidDel="00000000" w:rsidR="00000000" w:rsidRPr="00000000">
        <w:rPr>
          <w:rtl w:val="0"/>
        </w:rPr>
        <w:t xml:space="preserve"> default constructor, setup window, rectangles and other variables to initial states.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resetButtons() </w:t>
      </w:r>
      <w:r w:rsidDel="00000000" w:rsidR="00000000" w:rsidRPr="00000000">
        <w:rPr>
          <w:rtl w:val="0"/>
        </w:rPr>
        <w:t xml:space="preserve">reset the booleans to false for the next process events call.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randomiseNotes()</w:t>
      </w:r>
      <w:r w:rsidDel="00000000" w:rsidR="00000000" w:rsidRPr="00000000">
        <w:rPr>
          <w:rtl w:val="0"/>
        </w:rPr>
        <w:t xml:space="preserve"> get a new set of 32 random notes.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setupButtons() </w:t>
      </w:r>
      <w:r w:rsidDel="00000000" w:rsidR="00000000" w:rsidRPr="00000000">
        <w:rPr>
          <w:rtl w:val="0"/>
        </w:rPr>
        <w:t xml:space="preserve">Load the font &amp; sound and set up the square’s colour location, the text elements font, text and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run()</w:t>
      </w:r>
      <w:r w:rsidDel="00000000" w:rsidR="00000000" w:rsidRPr="00000000">
        <w:rPr>
          <w:rtl w:val="0"/>
        </w:rPr>
        <w:t xml:space="preserve"> main game loop.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processEvents() </w:t>
      </w:r>
      <w:r w:rsidDel="00000000" w:rsidR="00000000" w:rsidRPr="00000000">
        <w:rPr>
          <w:rtl w:val="0"/>
        </w:rPr>
        <w:t xml:space="preserve">check for  window events and call game process events.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processGameEvents(sf::Event&amp; event)</w:t>
      </w:r>
      <w:r w:rsidDel="00000000" w:rsidR="00000000" w:rsidRPr="00000000">
        <w:rPr>
          <w:rtl w:val="0"/>
        </w:rPr>
        <w:t xml:space="preserve"> deal with events and set the boolean if there’s a mouse click on one of the buttons.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update(sf::Time time) </w:t>
      </w:r>
      <w:r w:rsidDel="00000000" w:rsidR="00000000" w:rsidRPr="00000000">
        <w:rPr>
          <w:rtl w:val="0"/>
        </w:rPr>
        <w:t xml:space="preserve">switch to one of the update methods based on gamemode.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startingUpdate()</w:t>
      </w:r>
      <w:r w:rsidDel="00000000" w:rsidR="00000000" w:rsidRPr="00000000">
        <w:rPr>
          <w:rtl w:val="0"/>
        </w:rPr>
        <w:t xml:space="preserve"> update for the main menu, start a gamer or exit.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countdownTimers()</w:t>
      </w:r>
      <w:r w:rsidDel="00000000" w:rsidR="00000000" w:rsidRPr="00000000">
        <w:rPr>
          <w:rtl w:val="0"/>
        </w:rPr>
        <w:t xml:space="preserve"> decrement the colour timers and reset the colour if necessary.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recievingUpdate(sf::Time time) </w:t>
      </w:r>
      <w:r w:rsidDel="00000000" w:rsidR="00000000" w:rsidRPr="00000000">
        <w:rPr>
          <w:rtl w:val="0"/>
        </w:rPr>
        <w:t xml:space="preserve">check is a button was pressed check if it’s correct or wrong, check if time has run out and play sound and highlight button if pressed. Move on to next note is correct.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showingUpdate() </w:t>
      </w:r>
      <w:r w:rsidDel="00000000" w:rsidR="00000000" w:rsidRPr="00000000">
        <w:rPr>
          <w:rtl w:val="0"/>
        </w:rPr>
        <w:t xml:space="preserve">play the next note and highlight button after appropriate delay. Check for win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overUpdate() </w:t>
      </w:r>
      <w:r w:rsidDel="00000000" w:rsidR="00000000" w:rsidRPr="00000000">
        <w:rPr>
          <w:rtl w:val="0"/>
        </w:rPr>
        <w:t xml:space="preserve">play winning or losing tones and wait to go to menu.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render()</w:t>
      </w:r>
      <w:r w:rsidDel="00000000" w:rsidR="00000000" w:rsidRPr="00000000">
        <w:rPr>
          <w:rtl w:val="0"/>
        </w:rPr>
        <w:t xml:space="preserve"> draw buttons and text as appropiate.</w:t>
      </w:r>
    </w:p>
    <w:p w:rsidR="00000000" w:rsidDel="00000000" w:rsidP="00000000" w:rsidRDefault="00000000" w:rsidRPr="00000000" w14:paraId="0000003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n4bv94cy93r" w:id="9"/>
      <w:bookmarkEnd w:id="9"/>
      <w:r w:rsidDel="00000000" w:rsidR="00000000" w:rsidRPr="00000000">
        <w:rPr>
          <w:rtl w:val="0"/>
        </w:rPr>
        <w:t xml:space="preserve">Bit &amp; pieces (code samples for students)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highlight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m_greenSquare.setFillColor(m_greenSquare.getFillColor() + sf::Color(64, 64, 64, 255));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 mouse button released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if (sf::Event::MouseButtonReleased == event.type)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Mouse location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if (event.mouseButton.x &gt; 350 &amp;&amp; event.mouseButton.x &lt; 550)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 time lenght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if (m_inputTime.asMilliseconds() &gt; 1500)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